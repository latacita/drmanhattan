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DD9" w:rsidRDefault="00540DD9" w:rsidP="00540DD9">
      <w:pPr>
        <w:pStyle w:val="Ttulo1"/>
      </w:pPr>
      <w:r>
        <w:t>Ámbito funcional del sistema</w:t>
      </w:r>
    </w:p>
    <w:p w:rsidR="00540DD9" w:rsidRDefault="00540DD9" w:rsidP="00540DD9"/>
    <w:p w:rsidR="00D01554" w:rsidRDefault="00D01554" w:rsidP="00540DD9">
      <w:r w:rsidRPr="00D01554">
        <w:rPr>
          <w:highlight w:val="yellow"/>
        </w:rPr>
        <w:t xml:space="preserve">Un poquito de </w:t>
      </w:r>
      <w:proofErr w:type="gramStart"/>
      <w:r w:rsidRPr="00D01554">
        <w:rPr>
          <w:highlight w:val="yellow"/>
        </w:rPr>
        <w:t>introducción …</w:t>
      </w:r>
      <w:proofErr w:type="gramEnd"/>
    </w:p>
    <w:p w:rsidR="00540DD9" w:rsidRDefault="00540DD9" w:rsidP="00540DD9">
      <w:r>
        <w:t xml:space="preserve">Es una aplicación </w:t>
      </w:r>
      <w:commentRangeStart w:id="0"/>
      <w:r>
        <w:t xml:space="preserve">cliente servidor </w:t>
      </w:r>
      <w:commentRangeEnd w:id="0"/>
      <w:r w:rsidR="00D01554">
        <w:rPr>
          <w:rStyle w:val="Refdecomentario"/>
        </w:rPr>
        <w:commentReference w:id="0"/>
      </w:r>
      <w:r>
        <w:t>orientada al control del acceso a internet por parte de los alumnos mientras se realiza una prueba en salas con ordenadores en red</w:t>
      </w:r>
      <w:r w:rsidR="0041731C">
        <w:t xml:space="preserve"> local</w:t>
      </w:r>
      <w:r>
        <w:t>.</w:t>
      </w:r>
    </w:p>
    <w:p w:rsidR="00540DD9" w:rsidRDefault="00540DD9" w:rsidP="00540DD9">
      <w:commentRangeStart w:id="1"/>
      <w:r w:rsidRPr="00D01554">
        <w:t>Una</w:t>
      </w:r>
      <w:commentRangeEnd w:id="1"/>
      <w:r w:rsidR="00D01554" w:rsidRPr="00D01554">
        <w:rPr>
          <w:rStyle w:val="Refdecomentario"/>
        </w:rPr>
        <w:commentReference w:id="1"/>
      </w:r>
      <w:r w:rsidRPr="00D01554">
        <w:t xml:space="preserve"> vez instalada en los equipos, permitirá, desde el servidor, </w:t>
      </w:r>
      <w:r w:rsidR="008E1E9B" w:rsidRPr="00D01554">
        <w:t>habilitar</w:t>
      </w:r>
      <w:r w:rsidRPr="00D01554">
        <w:t xml:space="preserve"> o denegar el acceso a la red de los clientes. Así mismo, facilita tanto el envío de ficheros desde el servidor a todos los clientes, como puede ser el enunciado o archivos necesarios para la realización, como la recepción y almacenaje de los resultados de cada cliente en el servidor. En el caso de la recepción de los resultados se efectuará una comprobación de integridad de los mi</w:t>
      </w:r>
      <w:r w:rsidR="00B36D36" w:rsidRPr="00D01554">
        <w:t>s</w:t>
      </w:r>
      <w:r w:rsidRPr="00D01554">
        <w:t>mos a fin de garantizar l</w:t>
      </w:r>
      <w:r w:rsidR="008101BC" w:rsidRPr="00D01554">
        <w:t xml:space="preserve">a entrega de archivos correctos, si se detecta que un fichero se ha recibido dañado se intentará reenviar, si persiste el error se notificará en los </w:t>
      </w:r>
      <w:proofErr w:type="spellStart"/>
      <w:r w:rsidR="008101BC" w:rsidRPr="00D01554">
        <w:t>logs</w:t>
      </w:r>
      <w:proofErr w:type="spellEnd"/>
      <w:r w:rsidR="008101BC" w:rsidRPr="00D01554">
        <w:t>.</w:t>
      </w:r>
    </w:p>
    <w:p w:rsidR="00EB3110" w:rsidRDefault="00B36D36">
      <w:r>
        <w:t xml:space="preserve">En el </w:t>
      </w:r>
      <w:del w:id="2" w:author="Pablo" w:date="2011-03-29T11:03:00Z">
        <w:r w:rsidDel="00D01554">
          <w:delText xml:space="preserve">ordenador </w:delText>
        </w:r>
      </w:del>
      <w:ins w:id="3" w:author="Pablo" w:date="2011-03-29T11:03:00Z">
        <w:r w:rsidR="00D01554">
          <w:t>computador</w:t>
        </w:r>
        <w:r w:rsidR="00D01554">
          <w:t xml:space="preserve"> </w:t>
        </w:r>
      </w:ins>
      <w:r>
        <w:t xml:space="preserve">donde se ejecute el </w:t>
      </w:r>
      <w:commentRangeStart w:id="4"/>
      <w:r>
        <w:t>servidor</w:t>
      </w:r>
      <w:commentRangeEnd w:id="4"/>
      <w:r w:rsidR="00D01554">
        <w:rPr>
          <w:rStyle w:val="Refdecomentario"/>
        </w:rPr>
        <w:commentReference w:id="4"/>
      </w:r>
      <w:r>
        <w:t xml:space="preserve"> se guardarán ciertos </w:t>
      </w:r>
      <w:proofErr w:type="spellStart"/>
      <w:r>
        <w:t>logs</w:t>
      </w:r>
      <w:proofErr w:type="spellEnd"/>
      <w:r>
        <w:t xml:space="preserve"> tales como la hora a la que comienza o finaliza un examen o cuando finaliza un alumno particular, cuando se reciben los ficheros de resultado,</w:t>
      </w:r>
      <w:r w:rsidR="008101BC">
        <w:t xml:space="preserve"> posibles errores</w:t>
      </w:r>
      <w:commentRangeStart w:id="5"/>
      <w:r w:rsidR="008101BC">
        <w:t>,</w:t>
      </w:r>
      <w:r>
        <w:t xml:space="preserve"> </w:t>
      </w:r>
      <w:proofErr w:type="spellStart"/>
      <w:r>
        <w:t>etc</w:t>
      </w:r>
      <w:commentRangeEnd w:id="5"/>
      <w:proofErr w:type="spellEnd"/>
      <w:r w:rsidR="00D01554">
        <w:rPr>
          <w:rStyle w:val="Refdecomentario"/>
        </w:rPr>
        <w:commentReference w:id="5"/>
      </w:r>
    </w:p>
    <w:p w:rsidR="00515AFC" w:rsidRDefault="00515AFC">
      <w:r>
        <w:t>Al profesor se le da la opción de programar una hora de fin antes de comenzar o</w:t>
      </w:r>
      <w:r w:rsidR="008E1E9B">
        <w:t>,</w:t>
      </w:r>
      <w:r>
        <w:t xml:space="preserve"> si lo prefiere</w:t>
      </w:r>
      <w:r w:rsidR="008E1E9B">
        <w:t>,</w:t>
      </w:r>
      <w:r>
        <w:t xml:space="preserve"> finalizar manualmente. En las pruebas temporizadas desde el cliente se podrá consultar el tiempo restante.</w:t>
      </w:r>
    </w:p>
    <w:p w:rsidR="00235019" w:rsidRDefault="00235019">
      <w:r>
        <w:t>Tanto en el servidor como en el cliente dispondrán de interfaces gráficas sencillas para facilitar las operaciones.</w:t>
      </w:r>
    </w:p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4C54CA" w:rsidRDefault="004C54CA"/>
    <w:p w:rsidR="00B36D36" w:rsidRDefault="004C54CA" w:rsidP="004C54CA">
      <w:pPr>
        <w:pStyle w:val="Ttulo1"/>
      </w:pPr>
      <w:r>
        <w:lastRenderedPageBreak/>
        <w:t>Tabla de requisitos:</w:t>
      </w:r>
    </w:p>
    <w:p w:rsidR="004C54CA" w:rsidRPr="004C54CA" w:rsidRDefault="004C54CA" w:rsidP="004C54CA"/>
    <w:p w:rsidR="004C54CA" w:rsidRDefault="004C54CA">
      <w:r>
        <w:t>Susceptible de ser modificada si aparece alguno nuevo o que no haya tenido en cuenta.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627"/>
        <w:gridCol w:w="6603"/>
        <w:gridCol w:w="1382"/>
      </w:tblGrid>
      <w:tr w:rsidR="000A391D" w:rsidTr="000A391D">
        <w:tc>
          <w:tcPr>
            <w:tcW w:w="627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603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 w:rsidRPr="00515AFC">
              <w:rPr>
                <w:b/>
              </w:rPr>
              <w:t>Requisito</w:t>
            </w:r>
          </w:p>
        </w:tc>
        <w:tc>
          <w:tcPr>
            <w:tcW w:w="1382" w:type="dxa"/>
          </w:tcPr>
          <w:p w:rsidR="000A391D" w:rsidRPr="00515AFC" w:rsidRDefault="000A391D" w:rsidP="00515AFC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R1</w:t>
            </w:r>
          </w:p>
        </w:tc>
        <w:tc>
          <w:tcPr>
            <w:tcW w:w="6603" w:type="dxa"/>
          </w:tcPr>
          <w:p w:rsidR="00904ABA" w:rsidRDefault="00904ABA" w:rsidP="001F50E1">
            <w:commentRangeStart w:id="6"/>
            <w:r>
              <w:t>Establecer nombre de la asignatura</w:t>
            </w:r>
            <w:commentRangeEnd w:id="6"/>
            <w:r w:rsidR="0057698B">
              <w:rPr>
                <w:rStyle w:val="Refdecomentario"/>
              </w:rPr>
              <w:commentReference w:id="6"/>
            </w:r>
          </w:p>
        </w:tc>
        <w:tc>
          <w:tcPr>
            <w:tcW w:w="1382" w:type="dxa"/>
          </w:tcPr>
          <w:p w:rsidR="00904ABA" w:rsidRPr="00904ABA" w:rsidRDefault="00904ABA" w:rsidP="00515AF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R2</w:t>
            </w:r>
          </w:p>
        </w:tc>
        <w:tc>
          <w:tcPr>
            <w:tcW w:w="6603" w:type="dxa"/>
          </w:tcPr>
          <w:p w:rsidR="00904ABA" w:rsidRDefault="00904ABA" w:rsidP="001F50E1">
            <w:commentRangeStart w:id="7"/>
            <w:r w:rsidRPr="00D13395">
              <w:t>Seleccionar carpeta de resultados</w:t>
            </w:r>
            <w:commentRangeEnd w:id="7"/>
            <w:r w:rsidR="0057698B">
              <w:rPr>
                <w:rStyle w:val="Refdecomentario"/>
              </w:rPr>
              <w:commentReference w:id="7"/>
            </w:r>
          </w:p>
        </w:tc>
        <w:tc>
          <w:tcPr>
            <w:tcW w:w="1382" w:type="dxa"/>
          </w:tcPr>
          <w:p w:rsidR="00904ABA" w:rsidRPr="00904ABA" w:rsidRDefault="00904ABA" w:rsidP="00515AF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1F50E1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R3</w:t>
            </w:r>
          </w:p>
        </w:tc>
        <w:tc>
          <w:tcPr>
            <w:tcW w:w="6603" w:type="dxa"/>
          </w:tcPr>
          <w:p w:rsidR="00904ABA" w:rsidRDefault="00904ABA" w:rsidP="001F50E1">
            <w:commentRangeStart w:id="8"/>
            <w:r>
              <w:t>Temporizar examen</w:t>
            </w:r>
            <w:commentRangeEnd w:id="8"/>
            <w:r w:rsidR="0057698B">
              <w:rPr>
                <w:rStyle w:val="Refdecomentario"/>
              </w:rPr>
              <w:commentReference w:id="8"/>
            </w:r>
          </w:p>
        </w:tc>
        <w:tc>
          <w:tcPr>
            <w:tcW w:w="1382" w:type="dxa"/>
          </w:tcPr>
          <w:p w:rsidR="00904ABA" w:rsidRPr="00904ABA" w:rsidRDefault="00904ABA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R4</w:t>
            </w:r>
          </w:p>
        </w:tc>
        <w:tc>
          <w:tcPr>
            <w:tcW w:w="6603" w:type="dxa"/>
          </w:tcPr>
          <w:p w:rsidR="00904ABA" w:rsidRDefault="00904ABA" w:rsidP="001F50E1">
            <w:commentRangeStart w:id="9"/>
            <w:r>
              <w:t>Consultar eventos examen actual</w:t>
            </w:r>
            <w:commentRangeEnd w:id="9"/>
            <w:r w:rsidR="0057698B">
              <w:rPr>
                <w:rStyle w:val="Refdecomentario"/>
              </w:rPr>
              <w:commentReference w:id="9"/>
            </w:r>
          </w:p>
        </w:tc>
        <w:tc>
          <w:tcPr>
            <w:tcW w:w="1382" w:type="dxa"/>
          </w:tcPr>
          <w:p w:rsidR="00904ABA" w:rsidRPr="00904ABA" w:rsidRDefault="00904ABA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904ABA" w:rsidTr="000A391D">
        <w:tc>
          <w:tcPr>
            <w:tcW w:w="627" w:type="dxa"/>
          </w:tcPr>
          <w:p w:rsidR="00904ABA" w:rsidRPr="00904ABA" w:rsidRDefault="00904ABA" w:rsidP="00904ABA">
            <w:pPr>
              <w:jc w:val="center"/>
              <w:rPr>
                <w:b/>
              </w:rPr>
            </w:pPr>
            <w:r w:rsidRPr="00904ABA">
              <w:rPr>
                <w:b/>
              </w:rPr>
              <w:t>R5</w:t>
            </w:r>
          </w:p>
        </w:tc>
        <w:tc>
          <w:tcPr>
            <w:tcW w:w="6603" w:type="dxa"/>
          </w:tcPr>
          <w:p w:rsidR="00904ABA" w:rsidRDefault="00904ABA">
            <w:commentRangeStart w:id="10"/>
            <w:r>
              <w:t>Comenzar examen</w:t>
            </w:r>
            <w:commentRangeEnd w:id="10"/>
            <w:r w:rsidR="0057698B">
              <w:rPr>
                <w:rStyle w:val="Refdecomentario"/>
              </w:rPr>
              <w:commentReference w:id="10"/>
            </w:r>
          </w:p>
        </w:tc>
        <w:tc>
          <w:tcPr>
            <w:tcW w:w="1382" w:type="dxa"/>
          </w:tcPr>
          <w:p w:rsidR="00904ABA" w:rsidRPr="00904ABA" w:rsidRDefault="00904ABA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R6</w:t>
            </w:r>
          </w:p>
        </w:tc>
        <w:tc>
          <w:tcPr>
            <w:tcW w:w="6603" w:type="dxa"/>
          </w:tcPr>
          <w:p w:rsidR="002D39B7" w:rsidRDefault="002D39B7">
            <w:commentRangeStart w:id="11"/>
            <w:r>
              <w:t>Aceptar múltiples clientes</w:t>
            </w:r>
            <w:commentRangeEnd w:id="11"/>
            <w:r w:rsidR="0057698B">
              <w:rPr>
                <w:rStyle w:val="Refdecomentario"/>
              </w:rPr>
              <w:commentReference w:id="11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R7</w:t>
            </w:r>
          </w:p>
        </w:tc>
        <w:tc>
          <w:tcPr>
            <w:tcW w:w="6603" w:type="dxa"/>
          </w:tcPr>
          <w:p w:rsidR="002D39B7" w:rsidRDefault="002D39B7">
            <w:commentRangeStart w:id="12"/>
            <w:r>
              <w:t>Enviar archivo enunciado</w:t>
            </w:r>
            <w:commentRangeEnd w:id="12"/>
            <w:r w:rsidR="0057698B">
              <w:rPr>
                <w:rStyle w:val="Refdecomentario"/>
              </w:rPr>
              <w:commentReference w:id="12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R8</w:t>
            </w:r>
          </w:p>
        </w:tc>
        <w:tc>
          <w:tcPr>
            <w:tcW w:w="6603" w:type="dxa"/>
          </w:tcPr>
          <w:p w:rsidR="002D39B7" w:rsidRDefault="002D39B7" w:rsidP="001F50E1">
            <w:commentRangeStart w:id="13"/>
            <w:r>
              <w:t>Denegar acceso a red al comenzar prueba</w:t>
            </w:r>
            <w:commentRangeEnd w:id="13"/>
            <w:r w:rsidR="0057698B">
              <w:rPr>
                <w:rStyle w:val="Refdecomentario"/>
              </w:rPr>
              <w:commentReference w:id="13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R9</w:t>
            </w:r>
          </w:p>
        </w:tc>
        <w:tc>
          <w:tcPr>
            <w:tcW w:w="6603" w:type="dxa"/>
          </w:tcPr>
          <w:p w:rsidR="002D39B7" w:rsidRDefault="002D39B7">
            <w:commentRangeStart w:id="14"/>
            <w:r>
              <w:t>Recibir archivo resultados del alumno</w:t>
            </w:r>
            <w:commentRangeEnd w:id="14"/>
            <w:r w:rsidR="0057698B">
              <w:rPr>
                <w:rStyle w:val="Refdecomentario"/>
              </w:rPr>
              <w:commentReference w:id="14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R10</w:t>
            </w:r>
          </w:p>
        </w:tc>
        <w:tc>
          <w:tcPr>
            <w:tcW w:w="6603" w:type="dxa"/>
          </w:tcPr>
          <w:p w:rsidR="002D39B7" w:rsidRDefault="002D39B7">
            <w:commentRangeStart w:id="15"/>
            <w:r w:rsidRPr="00515AFC">
              <w:t>Comprobación de integridad de ficheros recibidos</w:t>
            </w:r>
            <w:commentRangeEnd w:id="15"/>
            <w:r w:rsidR="0057698B">
              <w:rPr>
                <w:rStyle w:val="Refdecomentario"/>
              </w:rPr>
              <w:commentReference w:id="15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R11</w:t>
            </w:r>
          </w:p>
        </w:tc>
        <w:tc>
          <w:tcPr>
            <w:tcW w:w="6603" w:type="dxa"/>
          </w:tcPr>
          <w:p w:rsidR="002D39B7" w:rsidRDefault="002D39B7" w:rsidP="001F50E1">
            <w:commentRangeStart w:id="16"/>
            <w:r>
              <w:t>Finalizar examen (Servidor)</w:t>
            </w:r>
            <w:commentRangeEnd w:id="16"/>
            <w:r w:rsidR="0057698B">
              <w:rPr>
                <w:rStyle w:val="Refdecomentario"/>
              </w:rPr>
              <w:commentReference w:id="16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R12</w:t>
            </w:r>
          </w:p>
        </w:tc>
        <w:tc>
          <w:tcPr>
            <w:tcW w:w="6603" w:type="dxa"/>
          </w:tcPr>
          <w:p w:rsidR="002D39B7" w:rsidRDefault="002D39B7" w:rsidP="001F50E1">
            <w:commentRangeStart w:id="17"/>
            <w:r>
              <w:t>Dar acceso a red una vez finalizada la prueba</w:t>
            </w:r>
            <w:commentRangeEnd w:id="17"/>
            <w:r w:rsidR="0057698B">
              <w:rPr>
                <w:rStyle w:val="Refdecomentario"/>
              </w:rPr>
              <w:commentReference w:id="17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R13</w:t>
            </w:r>
          </w:p>
        </w:tc>
        <w:tc>
          <w:tcPr>
            <w:tcW w:w="6603" w:type="dxa"/>
          </w:tcPr>
          <w:p w:rsidR="002D39B7" w:rsidRDefault="002D39B7" w:rsidP="001F50E1">
            <w:r>
              <w:t xml:space="preserve">Escribir </w:t>
            </w:r>
            <w:proofErr w:type="spellStart"/>
            <w:r>
              <w:t>logs</w:t>
            </w:r>
            <w:proofErr w:type="spellEnd"/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R14</w:t>
            </w:r>
          </w:p>
        </w:tc>
        <w:tc>
          <w:tcPr>
            <w:tcW w:w="6603" w:type="dxa"/>
          </w:tcPr>
          <w:p w:rsidR="002D39B7" w:rsidRDefault="002D39B7" w:rsidP="001F50E1">
            <w:commentRangeStart w:id="18"/>
            <w:r>
              <w:t>Establecer nombre y apellidos en el cliente</w:t>
            </w:r>
            <w:commentRangeEnd w:id="18"/>
            <w:r w:rsidR="0057698B">
              <w:rPr>
                <w:rStyle w:val="Refdecomentario"/>
              </w:rPr>
              <w:commentReference w:id="18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R15</w:t>
            </w:r>
          </w:p>
        </w:tc>
        <w:tc>
          <w:tcPr>
            <w:tcW w:w="6603" w:type="dxa"/>
          </w:tcPr>
          <w:p w:rsidR="002D39B7" w:rsidRDefault="002D39B7" w:rsidP="001F50E1">
            <w:commentRangeStart w:id="19"/>
            <w:r>
              <w:t>Establecer IP del servidor</w:t>
            </w:r>
            <w:commentRangeEnd w:id="19"/>
            <w:r w:rsidR="0057698B">
              <w:rPr>
                <w:rStyle w:val="Refdecomentario"/>
              </w:rPr>
              <w:commentReference w:id="19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R16</w:t>
            </w:r>
          </w:p>
        </w:tc>
        <w:tc>
          <w:tcPr>
            <w:tcW w:w="6603" w:type="dxa"/>
          </w:tcPr>
          <w:p w:rsidR="002D39B7" w:rsidRDefault="002D39B7" w:rsidP="001F50E1">
            <w:commentRangeStart w:id="20"/>
            <w:r>
              <w:t>Seleccionar la carpeta donde recoger el fichero de enunciado</w:t>
            </w:r>
            <w:commentRangeEnd w:id="20"/>
            <w:r w:rsidR="0057698B">
              <w:rPr>
                <w:rStyle w:val="Refdecomentario"/>
              </w:rPr>
              <w:commentReference w:id="20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R17</w:t>
            </w:r>
          </w:p>
        </w:tc>
        <w:tc>
          <w:tcPr>
            <w:tcW w:w="6603" w:type="dxa"/>
          </w:tcPr>
          <w:p w:rsidR="002D39B7" w:rsidRDefault="002D39B7" w:rsidP="001F50E1">
            <w:r>
              <w:t>Consultar tiempo restante en el cliente</w:t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  <w:r w:rsidRPr="00904ABA">
              <w:rPr>
                <w:b/>
              </w:rPr>
              <w:t>1</w:t>
            </w: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R18</w:t>
            </w:r>
          </w:p>
        </w:tc>
        <w:tc>
          <w:tcPr>
            <w:tcW w:w="6603" w:type="dxa"/>
          </w:tcPr>
          <w:p w:rsidR="002D39B7" w:rsidRDefault="002D39B7" w:rsidP="001F50E1">
            <w:commentRangeStart w:id="21"/>
            <w:r>
              <w:t>Establecer conexión con el servidor</w:t>
            </w:r>
            <w:commentRangeEnd w:id="21"/>
            <w:r w:rsidR="00B82F05">
              <w:rPr>
                <w:rStyle w:val="Refdecomentario"/>
              </w:rPr>
              <w:commentReference w:id="21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R19</w:t>
            </w:r>
          </w:p>
        </w:tc>
        <w:tc>
          <w:tcPr>
            <w:tcW w:w="6603" w:type="dxa"/>
          </w:tcPr>
          <w:p w:rsidR="002D39B7" w:rsidRDefault="002D39B7" w:rsidP="001F50E1">
            <w:commentRangeStart w:id="22"/>
            <w:r>
              <w:t>Recibir archivo enunciado</w:t>
            </w:r>
            <w:commentRangeEnd w:id="22"/>
            <w:r w:rsidR="00B82F05">
              <w:rPr>
                <w:rStyle w:val="Refdecomentario"/>
              </w:rPr>
              <w:commentReference w:id="22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R20</w:t>
            </w:r>
          </w:p>
        </w:tc>
        <w:tc>
          <w:tcPr>
            <w:tcW w:w="6603" w:type="dxa"/>
          </w:tcPr>
          <w:p w:rsidR="002D39B7" w:rsidRDefault="002D39B7" w:rsidP="001F50E1">
            <w:commentRangeStart w:id="23"/>
            <w:r>
              <w:t>Enviar fichero resultados</w:t>
            </w:r>
            <w:commentRangeEnd w:id="23"/>
            <w:r w:rsidR="00B82F05">
              <w:rPr>
                <w:rStyle w:val="Refdecomentario"/>
              </w:rPr>
              <w:commentReference w:id="23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1F50E1">
            <w:pPr>
              <w:jc w:val="center"/>
              <w:rPr>
                <w:b/>
              </w:rPr>
            </w:pPr>
            <w:r w:rsidRPr="00904ABA">
              <w:rPr>
                <w:b/>
              </w:rPr>
              <w:t>R21</w:t>
            </w:r>
          </w:p>
        </w:tc>
        <w:tc>
          <w:tcPr>
            <w:tcW w:w="6603" w:type="dxa"/>
          </w:tcPr>
          <w:p w:rsidR="002D39B7" w:rsidRDefault="002D39B7">
            <w:commentRangeStart w:id="24"/>
            <w:r>
              <w:t xml:space="preserve">Realizar </w:t>
            </w:r>
            <w:proofErr w:type="spellStart"/>
            <w:r>
              <w:t>checksum</w:t>
            </w:r>
            <w:proofErr w:type="spellEnd"/>
            <w:r>
              <w:t xml:space="preserve"> al fichero de resultados antes de enviarle al servidor</w:t>
            </w:r>
            <w:commentRangeEnd w:id="24"/>
            <w:r w:rsidR="00B82F05">
              <w:rPr>
                <w:rStyle w:val="Refdecomentario"/>
              </w:rPr>
              <w:commentReference w:id="24"/>
            </w:r>
          </w:p>
        </w:tc>
        <w:tc>
          <w:tcPr>
            <w:tcW w:w="1382" w:type="dxa"/>
          </w:tcPr>
          <w:p w:rsidR="002D39B7" w:rsidRPr="00904ABA" w:rsidRDefault="002D39B7" w:rsidP="00C3391C">
            <w:pPr>
              <w:jc w:val="center"/>
              <w:rPr>
                <w:b/>
              </w:rPr>
            </w:pPr>
          </w:p>
        </w:tc>
      </w:tr>
      <w:tr w:rsidR="002D39B7" w:rsidTr="000A391D">
        <w:tc>
          <w:tcPr>
            <w:tcW w:w="627" w:type="dxa"/>
          </w:tcPr>
          <w:p w:rsidR="002D39B7" w:rsidRPr="00904ABA" w:rsidRDefault="002D39B7" w:rsidP="00904ABA">
            <w:pPr>
              <w:jc w:val="center"/>
              <w:rPr>
                <w:b/>
              </w:rPr>
            </w:pPr>
            <w:r>
              <w:rPr>
                <w:b/>
              </w:rPr>
              <w:t>R22</w:t>
            </w:r>
          </w:p>
        </w:tc>
        <w:tc>
          <w:tcPr>
            <w:tcW w:w="6603" w:type="dxa"/>
          </w:tcPr>
          <w:p w:rsidR="002D39B7" w:rsidRDefault="002D39B7" w:rsidP="008E43E5">
            <w:commentRangeStart w:id="25"/>
            <w:r>
              <w:t>Finalizar examen (Cliente)</w:t>
            </w:r>
            <w:commentRangeEnd w:id="25"/>
            <w:r w:rsidR="00B82F05">
              <w:rPr>
                <w:rStyle w:val="Refdecomentario"/>
              </w:rPr>
              <w:commentReference w:id="25"/>
            </w:r>
          </w:p>
        </w:tc>
        <w:tc>
          <w:tcPr>
            <w:tcW w:w="1382" w:type="dxa"/>
          </w:tcPr>
          <w:p w:rsidR="002D39B7" w:rsidRPr="00904ABA" w:rsidRDefault="002D39B7" w:rsidP="00AE22CA">
            <w:pPr>
              <w:jc w:val="center"/>
              <w:rPr>
                <w:b/>
              </w:rPr>
            </w:pPr>
          </w:p>
        </w:tc>
      </w:tr>
    </w:tbl>
    <w:p w:rsidR="00515AFC" w:rsidRPr="008E43E5" w:rsidRDefault="00515AFC" w:rsidP="004C54CA"/>
    <w:sectPr w:rsidR="00515AFC" w:rsidRPr="008E43E5" w:rsidSect="00517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blo" w:date="2011-03-29T11:02:00Z" w:initials="P">
    <w:p w:rsidR="00D01554" w:rsidRDefault="00D01554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Seguro?</w:t>
      </w:r>
    </w:p>
  </w:comment>
  <w:comment w:id="1" w:author="Pablo" w:date="2011-03-29T11:03:00Z" w:initials="P">
    <w:p w:rsidR="00D01554" w:rsidRDefault="00D01554">
      <w:pPr>
        <w:pStyle w:val="Textocomentario"/>
      </w:pPr>
      <w:r>
        <w:rPr>
          <w:rStyle w:val="Refdecomentario"/>
        </w:rPr>
        <w:annotationRef/>
      </w:r>
      <w:r>
        <w:t xml:space="preserve">Usa enumeraciones y no seas tan escueto. </w:t>
      </w:r>
    </w:p>
  </w:comment>
  <w:comment w:id="4" w:author="Pablo" w:date="2011-03-29T11:04:00Z" w:initials="P">
    <w:p w:rsidR="00D01554" w:rsidRDefault="00D01554">
      <w:pPr>
        <w:pStyle w:val="Textocomentario"/>
      </w:pPr>
      <w:r>
        <w:rPr>
          <w:rStyle w:val="Refdecomentario"/>
        </w:rPr>
        <w:annotationRef/>
      </w:r>
      <w:r>
        <w:t>No estoy tan seguro de que esto se deba llamar servidor</w:t>
      </w:r>
    </w:p>
  </w:comment>
  <w:comment w:id="5" w:author="Pablo" w:date="2011-03-29T11:04:00Z" w:initials="P">
    <w:p w:rsidR="00D01554" w:rsidRDefault="00D01554">
      <w:pPr>
        <w:pStyle w:val="Textocomentario"/>
      </w:pPr>
      <w:r>
        <w:rPr>
          <w:rStyle w:val="Refdecomentario"/>
        </w:rPr>
        <w:annotationRef/>
      </w:r>
      <w:r>
        <w:t>En un ámbito funcional no se pone nunca etc. Es dejar resquicios para que luego el cliente te pida de todo.</w:t>
      </w:r>
    </w:p>
  </w:comment>
  <w:comment w:id="6" w:author="Pablo" w:date="2011-03-29T11:05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Este me gusta, pero ¿de dónde ha salido?</w:t>
      </w:r>
    </w:p>
  </w:comment>
  <w:comment w:id="7" w:author="Pablo" w:date="2011-03-29T11:05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Lo mismo</w:t>
      </w:r>
    </w:p>
  </w:comment>
  <w:comment w:id="8" w:author="Pablo" w:date="2011-03-29T11:05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Usa una palabra o frase que no sea temporizar</w:t>
      </w:r>
    </w:p>
  </w:comment>
  <w:comment w:id="9" w:author="Pablo" w:date="2011-03-29T11:06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Esto lo puedes dejar para iteraciones más avanzadas</w:t>
      </w:r>
    </w:p>
  </w:comment>
  <w:comment w:id="10" w:author="Pablo" w:date="2011-03-29T11:06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Esto debería estar en la iteración 1</w:t>
      </w:r>
    </w:p>
  </w:comment>
  <w:comment w:id="11" w:author="Pablo" w:date="2011-03-29T11:06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 xml:space="preserve">¿Qué </w:t>
      </w:r>
      <w:proofErr w:type="spellStart"/>
      <w:r>
        <w:t>siginifica</w:t>
      </w:r>
      <w:proofErr w:type="spellEnd"/>
      <w:r>
        <w:t xml:space="preserve"> esto?</w:t>
      </w:r>
    </w:p>
  </w:comment>
  <w:comment w:id="12" w:author="Pablo" w:date="2011-03-29T11:06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 xml:space="preserve">Lo mismo, ¿de </w:t>
      </w:r>
      <w:proofErr w:type="spellStart"/>
      <w:r>
        <w:t>donde</w:t>
      </w:r>
      <w:proofErr w:type="spellEnd"/>
      <w:r>
        <w:t xml:space="preserve"> sale?</w:t>
      </w:r>
    </w:p>
  </w:comment>
  <w:comment w:id="13" w:author="Pablo" w:date="2011-03-29T11:06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Debería estar en la primera iteración, es funcionalidad muy básica.</w:t>
      </w:r>
    </w:p>
  </w:comment>
  <w:comment w:id="14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Iteración 1, básica</w:t>
      </w:r>
    </w:p>
  </w:comment>
  <w:comment w:id="15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proofErr w:type="spellStart"/>
      <w:r>
        <w:t>Itreración</w:t>
      </w:r>
      <w:proofErr w:type="spellEnd"/>
      <w:r>
        <w:t xml:space="preserve"> 2</w:t>
      </w:r>
    </w:p>
  </w:comment>
  <w:comment w:id="16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Iteración 1</w:t>
      </w:r>
    </w:p>
  </w:comment>
  <w:comment w:id="17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Iteración 1</w:t>
      </w:r>
    </w:p>
  </w:comment>
  <w:comment w:id="18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¿De dónde sale?</w:t>
      </w:r>
    </w:p>
  </w:comment>
  <w:comment w:id="19" w:author="Pablo" w:date="2011-03-29T11:07:00Z" w:initials="P">
    <w:p w:rsidR="0057698B" w:rsidRDefault="0057698B">
      <w:pPr>
        <w:pStyle w:val="Textocomentario"/>
      </w:pPr>
      <w:r>
        <w:rPr>
          <w:rStyle w:val="Refdecomentario"/>
        </w:rPr>
        <w:annotationRef/>
      </w:r>
      <w:r>
        <w:t>¿¿?? Demasiado técnico, esto no sería un requisito de alto nivel o de usuario.</w:t>
      </w:r>
    </w:p>
  </w:comment>
  <w:comment w:id="20" w:author="Pablo" w:date="2011-03-29T11:08:00Z" w:initials="P">
    <w:p w:rsidR="0057698B" w:rsidRDefault="0057698B">
      <w:pPr>
        <w:pStyle w:val="Textocomentario"/>
      </w:pPr>
      <w:r>
        <w:t>¿</w:t>
      </w:r>
      <w:r>
        <w:rPr>
          <w:rStyle w:val="Refdecomentario"/>
        </w:rPr>
        <w:annotationRef/>
      </w:r>
      <w:r>
        <w:t xml:space="preserve">De </w:t>
      </w:r>
      <w:proofErr w:type="spellStart"/>
      <w:r>
        <w:t>donde</w:t>
      </w:r>
      <w:proofErr w:type="spellEnd"/>
      <w:r>
        <w:t xml:space="preserve"> sale?</w:t>
      </w:r>
    </w:p>
  </w:comment>
  <w:comment w:id="21" w:author="Pablo" w:date="2011-03-29T11:10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Demasiado técnico y básico</w:t>
      </w:r>
    </w:p>
  </w:comment>
  <w:comment w:id="22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Si hay un enviar, se supone que hay un recibir</w:t>
      </w:r>
    </w:p>
  </w:comment>
  <w:comment w:id="23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>Lo mismo</w:t>
      </w:r>
    </w:p>
  </w:comment>
  <w:comment w:id="24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 xml:space="preserve">Más que realizar </w:t>
      </w:r>
      <w:proofErr w:type="spellStart"/>
      <w:r>
        <w:t>checksum</w:t>
      </w:r>
      <w:proofErr w:type="spellEnd"/>
      <w:r>
        <w:t>, comprobar integridad, ya veremos como la hacemos</w:t>
      </w:r>
    </w:p>
  </w:comment>
  <w:comment w:id="25" w:author="Pablo" w:date="2011-03-29T11:11:00Z" w:initials="P">
    <w:p w:rsidR="00B82F05" w:rsidRDefault="00B82F05">
      <w:pPr>
        <w:pStyle w:val="Textocomentario"/>
      </w:pPr>
      <w:r>
        <w:rPr>
          <w:rStyle w:val="Refdecomentario"/>
        </w:rPr>
        <w:annotationRef/>
      </w:r>
      <w:r>
        <w:t xml:space="preserve">Iteración 1, funcionalidad </w:t>
      </w:r>
      <w:r>
        <w:t>básica.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D4D" w:rsidRDefault="00432D4D" w:rsidP="004D794F">
      <w:pPr>
        <w:spacing w:after="0" w:line="240" w:lineRule="auto"/>
      </w:pPr>
      <w:r>
        <w:separator/>
      </w:r>
    </w:p>
  </w:endnote>
  <w:endnote w:type="continuationSeparator" w:id="0">
    <w:p w:rsidR="00432D4D" w:rsidRDefault="00432D4D" w:rsidP="004D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D4D" w:rsidRDefault="00432D4D" w:rsidP="004D794F">
      <w:pPr>
        <w:spacing w:after="0" w:line="240" w:lineRule="auto"/>
      </w:pPr>
      <w:r>
        <w:separator/>
      </w:r>
    </w:p>
  </w:footnote>
  <w:footnote w:type="continuationSeparator" w:id="0">
    <w:p w:rsidR="00432D4D" w:rsidRDefault="00432D4D" w:rsidP="004D7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3110"/>
    <w:rsid w:val="00005C92"/>
    <w:rsid w:val="000A391D"/>
    <w:rsid w:val="001103D9"/>
    <w:rsid w:val="00114EAA"/>
    <w:rsid w:val="00235019"/>
    <w:rsid w:val="00270322"/>
    <w:rsid w:val="002924AE"/>
    <w:rsid w:val="002D39B7"/>
    <w:rsid w:val="00396C88"/>
    <w:rsid w:val="00405EB5"/>
    <w:rsid w:val="0041731C"/>
    <w:rsid w:val="00432D4D"/>
    <w:rsid w:val="004C4A78"/>
    <w:rsid w:val="004C54CA"/>
    <w:rsid w:val="004D794F"/>
    <w:rsid w:val="00512237"/>
    <w:rsid w:val="00515AFC"/>
    <w:rsid w:val="00517CB8"/>
    <w:rsid w:val="00540DD9"/>
    <w:rsid w:val="0057698B"/>
    <w:rsid w:val="006337DE"/>
    <w:rsid w:val="00647FBA"/>
    <w:rsid w:val="00686350"/>
    <w:rsid w:val="006C51E6"/>
    <w:rsid w:val="006D577F"/>
    <w:rsid w:val="00755584"/>
    <w:rsid w:val="008101BC"/>
    <w:rsid w:val="0085460D"/>
    <w:rsid w:val="008E1E9B"/>
    <w:rsid w:val="008E43E5"/>
    <w:rsid w:val="00904ABA"/>
    <w:rsid w:val="0091617F"/>
    <w:rsid w:val="00A11F5D"/>
    <w:rsid w:val="00A62B59"/>
    <w:rsid w:val="00AE22CA"/>
    <w:rsid w:val="00B36D36"/>
    <w:rsid w:val="00B82F05"/>
    <w:rsid w:val="00BE2353"/>
    <w:rsid w:val="00C3391C"/>
    <w:rsid w:val="00C92C76"/>
    <w:rsid w:val="00CA797E"/>
    <w:rsid w:val="00CD5635"/>
    <w:rsid w:val="00D01554"/>
    <w:rsid w:val="00DE3E44"/>
    <w:rsid w:val="00DF38FD"/>
    <w:rsid w:val="00DF5549"/>
    <w:rsid w:val="00DF6039"/>
    <w:rsid w:val="00E669D5"/>
    <w:rsid w:val="00E800E9"/>
    <w:rsid w:val="00E83D92"/>
    <w:rsid w:val="00EB3110"/>
    <w:rsid w:val="00EC09BA"/>
    <w:rsid w:val="00EC34BB"/>
    <w:rsid w:val="00EF30B7"/>
    <w:rsid w:val="00F745E4"/>
    <w:rsid w:val="00F75A3D"/>
    <w:rsid w:val="00FA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DD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540D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DD9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D794F"/>
  </w:style>
  <w:style w:type="paragraph" w:styleId="Piedepgina">
    <w:name w:val="footer"/>
    <w:basedOn w:val="Normal"/>
    <w:link w:val="PiedepginaCar"/>
    <w:uiPriority w:val="99"/>
    <w:semiHidden/>
    <w:unhideWhenUsed/>
    <w:rsid w:val="004D7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794F"/>
  </w:style>
  <w:style w:type="character" w:customStyle="1" w:styleId="Ttulo2Car">
    <w:name w:val="Título 2 Car"/>
    <w:basedOn w:val="Fuentedeprrafopredeter"/>
    <w:link w:val="Ttulo2"/>
    <w:uiPriority w:val="9"/>
    <w:semiHidden/>
    <w:rsid w:val="00235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2350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015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15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15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015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015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1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1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Pablo</cp:lastModifiedBy>
  <cp:revision>6</cp:revision>
  <dcterms:created xsi:type="dcterms:W3CDTF">2011-03-24T12:52:00Z</dcterms:created>
  <dcterms:modified xsi:type="dcterms:W3CDTF">2011-03-29T09:11:00Z</dcterms:modified>
</cp:coreProperties>
</file>